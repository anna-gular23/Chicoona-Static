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F3E7A" w14:textId="2725FC0A" w:rsidR="006E67BB" w:rsidRPr="006E67BB" w:rsidRDefault="0009533D" w:rsidP="006E67BB">
      <w:pPr>
        <w:rPr>
          <w:rFonts w:ascii="Raleway" w:eastAsia="Hiragino Sans W3" w:hAnsi="Raleway"/>
          <w:b/>
          <w:sz w:val="28"/>
          <w:szCs w:val="28"/>
          <w:lang w:val="en-US"/>
        </w:rPr>
      </w:pPr>
      <w:r>
        <w:rPr>
          <w:rFonts w:ascii="Raleway" w:eastAsia="Hiragino Sans W3" w:hAnsi="Raleway"/>
          <w:b/>
          <w:sz w:val="28"/>
          <w:szCs w:val="28"/>
          <w:lang w:val="en-US"/>
        </w:rPr>
        <w:t>Page:</w:t>
      </w:r>
      <w:r w:rsidR="006E67BB" w:rsidRPr="006E67BB">
        <w:rPr>
          <w:rFonts w:ascii="Raleway" w:eastAsia="Hiragino Sans W3" w:hAnsi="Raleway"/>
          <w:b/>
          <w:sz w:val="28"/>
          <w:szCs w:val="28"/>
          <w:lang w:val="en-US"/>
        </w:rPr>
        <w:t xml:space="preserve"> Home</w:t>
      </w:r>
    </w:p>
    <w:p w14:paraId="150C7510" w14:textId="77777777" w:rsidR="006E67BB" w:rsidRPr="006E67BB" w:rsidRDefault="006E67BB" w:rsidP="006E67BB">
      <w:pPr>
        <w:rPr>
          <w:rFonts w:ascii="Raleway" w:eastAsia="Hiragino Sans W3" w:hAnsi="Raleway"/>
          <w:b/>
          <w:sz w:val="28"/>
          <w:szCs w:val="28"/>
          <w:lang w:val="en-US"/>
        </w:rPr>
      </w:pPr>
    </w:p>
    <w:p w14:paraId="19F396C6" w14:textId="207930C2" w:rsidR="006E67BB" w:rsidRPr="006E67BB" w:rsidRDefault="006E67BB" w:rsidP="006E67BB">
      <w:pPr>
        <w:rPr>
          <w:rFonts w:ascii="Raleway" w:eastAsia="Hiragino Sans W3" w:hAnsi="Raleway"/>
          <w:b/>
          <w:lang w:val="en-US"/>
        </w:rPr>
      </w:pPr>
      <w:r w:rsidRPr="006E67BB">
        <w:rPr>
          <w:rFonts w:ascii="Raleway" w:eastAsia="Hiragino Sans W3" w:hAnsi="Raleway"/>
          <w:b/>
          <w:lang w:val="en-US"/>
        </w:rPr>
        <w:t>APP DEVELOPMENT</w:t>
      </w:r>
    </w:p>
    <w:p w14:paraId="62BC5A69" w14:textId="3E95AA80" w:rsidR="006E67BB" w:rsidRDefault="006E67BB" w:rsidP="006E67BB">
      <w:pPr>
        <w:rPr>
          <w:rFonts w:ascii="Raleway" w:eastAsia="Hiragino Sans W3" w:hAnsi="Raleway"/>
          <w:sz w:val="22"/>
          <w:szCs w:val="22"/>
          <w:lang w:val="en-US"/>
        </w:rPr>
      </w:pPr>
      <w:r w:rsidRPr="006E67BB">
        <w:rPr>
          <w:rFonts w:ascii="Raleway" w:eastAsia="Hiragino Sans W3" w:hAnsi="Raleway"/>
          <w:sz w:val="22"/>
          <w:szCs w:val="22"/>
          <w:lang w:val="en-US"/>
        </w:rPr>
        <w:t xml:space="preserve">We offer you unique software solution and apps. 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You can get everything from the concept </w:t>
      </w:r>
      <w:r w:rsidR="00DA45E9">
        <w:rPr>
          <w:rFonts w:ascii="Raleway" w:eastAsia="Hiragino Sans W3" w:hAnsi="Raleway"/>
          <w:sz w:val="22"/>
          <w:szCs w:val="22"/>
          <w:lang w:val="en-US"/>
        </w:rPr>
        <w:t>to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 design and programming to personal </w:t>
      </w:r>
      <w:r w:rsidR="00DA45E9">
        <w:rPr>
          <w:rFonts w:ascii="Raleway" w:eastAsia="Hiragino Sans W3" w:hAnsi="Raleway"/>
          <w:sz w:val="22"/>
          <w:szCs w:val="22"/>
          <w:lang w:val="en-US"/>
        </w:rPr>
        <w:t>trials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 for your project. Every step in the software development process is also available on its own. The applications can run on smartphones, tablets and other devices. </w:t>
      </w:r>
    </w:p>
    <w:p w14:paraId="4C21DC6D" w14:textId="77777777" w:rsidR="00DD589A" w:rsidRDefault="00DD589A" w:rsidP="006E67BB">
      <w:pPr>
        <w:rPr>
          <w:rFonts w:ascii="Raleway" w:eastAsia="Hiragino Sans W3" w:hAnsi="Raleway"/>
          <w:sz w:val="22"/>
          <w:szCs w:val="22"/>
          <w:lang w:val="en-US"/>
        </w:rPr>
      </w:pPr>
    </w:p>
    <w:p w14:paraId="4CC4A9DB" w14:textId="528D5058" w:rsidR="00A5544D" w:rsidRPr="006E67BB" w:rsidRDefault="00A5544D" w:rsidP="00A5544D">
      <w:pPr>
        <w:rPr>
          <w:rFonts w:ascii="Raleway" w:eastAsia="Hiragino Sans W3" w:hAnsi="Raleway"/>
          <w:b/>
          <w:lang w:val="en-US"/>
        </w:rPr>
      </w:pPr>
      <w:r>
        <w:rPr>
          <w:rFonts w:ascii="Raleway" w:eastAsia="Hiragino Sans W3" w:hAnsi="Raleway"/>
          <w:b/>
          <w:lang w:val="en-US"/>
        </w:rPr>
        <w:t>WEBSITE</w:t>
      </w:r>
      <w:r w:rsidRPr="006E67BB">
        <w:rPr>
          <w:rFonts w:ascii="Raleway" w:eastAsia="Hiragino Sans W3" w:hAnsi="Raleway"/>
          <w:b/>
          <w:lang w:val="en-US"/>
        </w:rPr>
        <w:t xml:space="preserve"> DEVELOPMENT</w:t>
      </w:r>
    </w:p>
    <w:p w14:paraId="4A1210B9" w14:textId="0EBAD342" w:rsidR="00DD589A" w:rsidRDefault="00A5544D" w:rsidP="006E67BB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t>Our first commercial project is called “Digital50+”. This is a website specified on computer technologies for the generation from 50 years o</w:t>
      </w:r>
      <w:r w:rsidR="00DA45E9">
        <w:rPr>
          <w:rFonts w:ascii="Raleway" w:eastAsia="Hiragino Sans W3" w:hAnsi="Raleway"/>
          <w:sz w:val="22"/>
          <w:szCs w:val="22"/>
          <w:lang w:val="en-US"/>
        </w:rPr>
        <w:t>nwards.</w:t>
      </w:r>
    </w:p>
    <w:p w14:paraId="507B8443" w14:textId="728C4590" w:rsidR="00F94215" w:rsidRDefault="00702B67" w:rsidP="006E67BB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t>Furthermore,</w:t>
      </w:r>
      <w:r w:rsidR="00F94215">
        <w:rPr>
          <w:rFonts w:ascii="Raleway" w:eastAsia="Hiragino Sans W3" w:hAnsi="Raleway"/>
          <w:sz w:val="22"/>
          <w:szCs w:val="22"/>
          <w:lang w:val="en-US"/>
        </w:rPr>
        <w:t xml:space="preserve"> we will offer WordPress </w:t>
      </w:r>
      <w:r w:rsidR="000B207D">
        <w:rPr>
          <w:rFonts w:ascii="Raleway" w:eastAsia="Hiragino Sans W3" w:hAnsi="Raleway"/>
          <w:sz w:val="22"/>
          <w:szCs w:val="22"/>
          <w:lang w:val="en-US"/>
        </w:rPr>
        <w:t>t</w:t>
      </w:r>
      <w:r w:rsidR="00F94215">
        <w:rPr>
          <w:rFonts w:ascii="Raleway" w:eastAsia="Hiragino Sans W3" w:hAnsi="Raleway"/>
          <w:sz w:val="22"/>
          <w:szCs w:val="22"/>
          <w:lang w:val="en-US"/>
        </w:rPr>
        <w:t>hemes</w:t>
      </w:r>
      <w:r w:rsidR="00DA45E9">
        <w:rPr>
          <w:rFonts w:ascii="Raleway" w:eastAsia="Hiragino Sans W3" w:hAnsi="Raleway"/>
          <w:sz w:val="22"/>
          <w:szCs w:val="22"/>
          <w:lang w:val="en-US"/>
        </w:rPr>
        <w:t>, and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 </w:t>
      </w:r>
      <w:r w:rsidR="00DA45E9">
        <w:rPr>
          <w:rFonts w:ascii="Raleway" w:eastAsia="Hiragino Sans W3" w:hAnsi="Raleway"/>
          <w:sz w:val="22"/>
          <w:szCs w:val="22"/>
          <w:lang w:val="en-US"/>
        </w:rPr>
        <w:t>w</w:t>
      </w:r>
      <w:r w:rsidR="00F94215">
        <w:rPr>
          <w:rFonts w:ascii="Raleway" w:eastAsia="Hiragino Sans W3" w:hAnsi="Raleway"/>
          <w:sz w:val="22"/>
          <w:szCs w:val="22"/>
          <w:lang w:val="en-US"/>
        </w:rPr>
        <w:t xml:space="preserve">e can 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also </w:t>
      </w:r>
      <w:r w:rsidR="00F94215">
        <w:rPr>
          <w:rFonts w:ascii="Raleway" w:eastAsia="Hiragino Sans W3" w:hAnsi="Raleway"/>
          <w:sz w:val="22"/>
          <w:szCs w:val="22"/>
          <w:lang w:val="en-US"/>
        </w:rPr>
        <w:t xml:space="preserve">develop your website suited on your specific requirements. </w:t>
      </w:r>
    </w:p>
    <w:p w14:paraId="30D4D45F" w14:textId="77777777" w:rsidR="00D43717" w:rsidRDefault="00D43717" w:rsidP="006E67BB">
      <w:pPr>
        <w:rPr>
          <w:rFonts w:ascii="Raleway" w:eastAsia="Hiragino Sans W3" w:hAnsi="Raleway"/>
          <w:sz w:val="22"/>
          <w:szCs w:val="22"/>
          <w:lang w:val="en-US"/>
        </w:rPr>
      </w:pPr>
    </w:p>
    <w:p w14:paraId="6FE414E1" w14:textId="39A6106D" w:rsidR="00D43717" w:rsidRPr="00D43717" w:rsidRDefault="00D43717" w:rsidP="006E67BB">
      <w:pPr>
        <w:rPr>
          <w:rFonts w:ascii="Raleway" w:eastAsia="Hiragino Sans W3" w:hAnsi="Raleway"/>
          <w:b/>
          <w:lang w:val="en-US"/>
        </w:rPr>
      </w:pPr>
      <w:r w:rsidRPr="00D43717">
        <w:rPr>
          <w:rFonts w:ascii="Raleway" w:eastAsia="Hiragino Sans W3" w:hAnsi="Raleway"/>
          <w:b/>
          <w:lang w:val="en-US"/>
        </w:rPr>
        <w:t>MORE</w:t>
      </w:r>
    </w:p>
    <w:p w14:paraId="6EE551F2" w14:textId="40E500D7" w:rsidR="006E67BB" w:rsidRDefault="00D43717" w:rsidP="006E67BB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t xml:space="preserve">Software testing is also one of our services as well as online tutorials and e-books about information technologies. </w:t>
      </w:r>
    </w:p>
    <w:p w14:paraId="1497B47D" w14:textId="77777777" w:rsidR="0009533D" w:rsidRDefault="0009533D" w:rsidP="006E67BB">
      <w:pPr>
        <w:rPr>
          <w:rFonts w:ascii="Raleway" w:eastAsia="Hiragino Sans W3" w:hAnsi="Raleway"/>
          <w:sz w:val="22"/>
          <w:szCs w:val="22"/>
          <w:lang w:val="en-US"/>
        </w:rPr>
      </w:pPr>
    </w:p>
    <w:p w14:paraId="1AF3E758" w14:textId="77777777" w:rsidR="0009533D" w:rsidRDefault="0009533D" w:rsidP="006E67BB">
      <w:pPr>
        <w:rPr>
          <w:rFonts w:ascii="Raleway" w:eastAsia="Hiragino Sans W3" w:hAnsi="Raleway"/>
          <w:sz w:val="22"/>
          <w:szCs w:val="22"/>
          <w:lang w:val="en-US"/>
        </w:rPr>
      </w:pPr>
    </w:p>
    <w:p w14:paraId="19FEDCD5" w14:textId="77777777" w:rsidR="0009533D" w:rsidRDefault="0009533D" w:rsidP="006E67BB">
      <w:pPr>
        <w:rPr>
          <w:rFonts w:ascii="Raleway" w:eastAsia="Hiragino Sans W3" w:hAnsi="Raleway"/>
          <w:sz w:val="22"/>
          <w:szCs w:val="22"/>
          <w:lang w:val="en-US"/>
        </w:rPr>
      </w:pPr>
    </w:p>
    <w:p w14:paraId="62A27AC2" w14:textId="1E0AFA95" w:rsidR="0009533D" w:rsidRPr="00D43717" w:rsidRDefault="0009533D" w:rsidP="0009533D">
      <w:pPr>
        <w:rPr>
          <w:rFonts w:ascii="Raleway" w:eastAsia="Hiragino Sans W3" w:hAnsi="Raleway"/>
          <w:b/>
          <w:lang w:val="en-US"/>
        </w:rPr>
      </w:pPr>
      <w:r>
        <w:rPr>
          <w:rFonts w:ascii="Raleway" w:eastAsia="Hiragino Sans W3" w:hAnsi="Raleway"/>
          <w:b/>
          <w:lang w:val="en-US"/>
        </w:rPr>
        <w:t>ABOUT CHICOONA SOFTWARE</w:t>
      </w:r>
    </w:p>
    <w:p w14:paraId="616AA441" w14:textId="5C4EEEC6" w:rsidR="0009533D" w:rsidRDefault="0009533D" w:rsidP="006E67BB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t>We are your partner for apps, websites and more since 2016. Whether you are interested in a games app, a website or an online shop, we realize your projects with you.</w:t>
      </w:r>
    </w:p>
    <w:p w14:paraId="255C2D9F" w14:textId="77777777" w:rsidR="0009533D" w:rsidRDefault="0009533D" w:rsidP="006E67BB">
      <w:pPr>
        <w:rPr>
          <w:rFonts w:ascii="Raleway" w:eastAsia="Hiragino Sans W3" w:hAnsi="Raleway"/>
          <w:sz w:val="22"/>
          <w:szCs w:val="22"/>
          <w:lang w:val="en-US"/>
        </w:rPr>
      </w:pPr>
    </w:p>
    <w:p w14:paraId="5B2AFCBE" w14:textId="71030C20" w:rsidR="0009533D" w:rsidRDefault="0009533D" w:rsidP="006E67BB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t>Just contact us via phone or send us an email over the contact form. We will find the right solution for your requirements.</w:t>
      </w:r>
    </w:p>
    <w:p w14:paraId="1B2EE48F" w14:textId="0A558CDE" w:rsidR="0009533D" w:rsidRPr="006E67BB" w:rsidRDefault="0009533D" w:rsidP="006E67BB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t xml:space="preserve">In the near future, we will </w:t>
      </w:r>
      <w:r w:rsidR="000B207D">
        <w:rPr>
          <w:rFonts w:ascii="Raleway" w:eastAsia="Hiragino Sans W3" w:hAnsi="Raleway"/>
          <w:sz w:val="22"/>
          <w:szCs w:val="22"/>
          <w:lang w:val="en-US"/>
        </w:rPr>
        <w:t xml:space="preserve">also 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offer our services on themesforest.net or udemy.com. </w:t>
      </w:r>
    </w:p>
    <w:p w14:paraId="11EF2807" w14:textId="77777777" w:rsidR="0011324B" w:rsidRPr="006E67BB" w:rsidRDefault="0011324B">
      <w:pPr>
        <w:rPr>
          <w:lang w:val="en-US"/>
        </w:rPr>
      </w:pPr>
    </w:p>
    <w:p w14:paraId="7B0A1DBB" w14:textId="77777777" w:rsidR="006E67BB" w:rsidRPr="00DA45E9" w:rsidRDefault="006E67BB">
      <w:pPr>
        <w:rPr>
          <w:lang w:val="en-US"/>
          <w:rPrChange w:id="0" w:author="Robert Dunn" w:date="2016-06-09T08:23:00Z">
            <w:rPr/>
          </w:rPrChange>
        </w:rPr>
      </w:pPr>
    </w:p>
    <w:p w14:paraId="00EEBDDA" w14:textId="77777777" w:rsidR="00D239B2" w:rsidRPr="00DA45E9" w:rsidRDefault="00D239B2">
      <w:pPr>
        <w:rPr>
          <w:lang w:val="en-US"/>
          <w:rPrChange w:id="1" w:author="Robert Dunn" w:date="2016-06-09T08:23:00Z">
            <w:rPr/>
          </w:rPrChange>
        </w:rPr>
      </w:pPr>
    </w:p>
    <w:p w14:paraId="37F872FE" w14:textId="76B8B784" w:rsidR="00D239B2" w:rsidRDefault="00D239B2" w:rsidP="00D239B2">
      <w:pPr>
        <w:rPr>
          <w:rFonts w:ascii="Raleway" w:eastAsia="Hiragino Sans W3" w:hAnsi="Raleway"/>
          <w:b/>
          <w:sz w:val="28"/>
          <w:szCs w:val="28"/>
          <w:lang w:val="en-US"/>
        </w:rPr>
      </w:pPr>
      <w:r>
        <w:rPr>
          <w:rFonts w:ascii="Raleway" w:eastAsia="Hiragino Sans W3" w:hAnsi="Raleway"/>
          <w:b/>
          <w:sz w:val="28"/>
          <w:szCs w:val="28"/>
          <w:lang w:val="en-US"/>
        </w:rPr>
        <w:t>Page:</w:t>
      </w:r>
      <w:r w:rsidRPr="006E67BB">
        <w:rPr>
          <w:rFonts w:ascii="Raleway" w:eastAsia="Hiragino Sans W3" w:hAnsi="Raleway"/>
          <w:b/>
          <w:sz w:val="28"/>
          <w:szCs w:val="28"/>
          <w:lang w:val="en-US"/>
        </w:rPr>
        <w:t xml:space="preserve"> </w:t>
      </w:r>
      <w:r>
        <w:rPr>
          <w:rFonts w:ascii="Raleway" w:eastAsia="Hiragino Sans W3" w:hAnsi="Raleway"/>
          <w:b/>
          <w:sz w:val="28"/>
          <w:szCs w:val="28"/>
          <w:lang w:val="en-US"/>
        </w:rPr>
        <w:t>Services</w:t>
      </w:r>
    </w:p>
    <w:p w14:paraId="4314DB0D" w14:textId="12245C50" w:rsidR="00C87C1D" w:rsidRPr="00C87C1D" w:rsidRDefault="00C87C1D" w:rsidP="00D239B2">
      <w:pPr>
        <w:rPr>
          <w:rFonts w:ascii="Raleway" w:eastAsia="Hiragino Sans W3" w:hAnsi="Raleway"/>
          <w:b/>
          <w:lang w:val="en-US"/>
        </w:rPr>
      </w:pPr>
      <w:r w:rsidRPr="00C87C1D">
        <w:rPr>
          <w:rFonts w:ascii="Raleway" w:eastAsia="Hiragino Sans W3" w:hAnsi="Raleway"/>
          <w:b/>
          <w:lang w:val="en-US"/>
        </w:rPr>
        <w:t>SERVICES</w:t>
      </w:r>
    </w:p>
    <w:p w14:paraId="61F61109" w14:textId="4F8C024A" w:rsidR="00D239B2" w:rsidRDefault="00D239B2">
      <w:pPr>
        <w:rPr>
          <w:rFonts w:ascii="Raleway" w:eastAsia="Hiragino Sans W3" w:hAnsi="Raleway"/>
          <w:sz w:val="22"/>
          <w:szCs w:val="22"/>
          <w:lang w:val="en-US"/>
        </w:rPr>
      </w:pPr>
      <w:r w:rsidRPr="00D239B2">
        <w:rPr>
          <w:rFonts w:ascii="Raleway" w:eastAsia="Hiragino Sans W3" w:hAnsi="Raleway"/>
          <w:sz w:val="22"/>
          <w:szCs w:val="22"/>
          <w:lang w:val="en-US"/>
        </w:rPr>
        <w:t>The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 focus of Chicoona Software GmbH </w:t>
      </w:r>
      <w:r w:rsidR="000B207D">
        <w:rPr>
          <w:rFonts w:ascii="Raleway" w:eastAsia="Hiragino Sans W3" w:hAnsi="Raleway"/>
          <w:sz w:val="22"/>
          <w:szCs w:val="22"/>
          <w:lang w:val="en-US"/>
        </w:rPr>
        <w:t xml:space="preserve">is 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software solutions of any kind. We specialize in the development of </w:t>
      </w:r>
      <w:r w:rsidR="000B207D">
        <w:rPr>
          <w:rFonts w:ascii="Raleway" w:eastAsia="Hiragino Sans W3" w:hAnsi="Raleway"/>
          <w:sz w:val="22"/>
          <w:szCs w:val="22"/>
          <w:lang w:val="en-US"/>
        </w:rPr>
        <w:t>w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ebsites, WordPress </w:t>
      </w:r>
      <w:r w:rsidR="000B207D">
        <w:rPr>
          <w:rFonts w:ascii="Raleway" w:eastAsia="Hiragino Sans W3" w:hAnsi="Raleway"/>
          <w:sz w:val="22"/>
          <w:szCs w:val="22"/>
          <w:lang w:val="en-US"/>
        </w:rPr>
        <w:t>t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emplates and applications for mobile devices. </w:t>
      </w:r>
    </w:p>
    <w:p w14:paraId="7135F9A4" w14:textId="4940B2D0" w:rsidR="00D239B2" w:rsidRDefault="00D239B2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t xml:space="preserve">We offer you full-service solutions from the concept </w:t>
      </w:r>
      <w:r w:rsidR="000B207D">
        <w:rPr>
          <w:rFonts w:ascii="Raleway" w:eastAsia="Hiragino Sans W3" w:hAnsi="Raleway"/>
          <w:sz w:val="22"/>
          <w:szCs w:val="22"/>
          <w:lang w:val="en-US"/>
        </w:rPr>
        <w:t>to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 maintenance of the finished product. </w:t>
      </w:r>
    </w:p>
    <w:p w14:paraId="7A6AB1F8" w14:textId="77777777" w:rsidR="009F7CC6" w:rsidRDefault="009F7CC6">
      <w:pPr>
        <w:rPr>
          <w:rFonts w:ascii="Raleway" w:eastAsia="Hiragino Sans W3" w:hAnsi="Raleway"/>
          <w:sz w:val="22"/>
          <w:szCs w:val="22"/>
          <w:lang w:val="en-US"/>
        </w:rPr>
      </w:pPr>
    </w:p>
    <w:p w14:paraId="6A3A5D85" w14:textId="03C4852B" w:rsidR="009F7CC6" w:rsidRDefault="009F7CC6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t>As another business field</w:t>
      </w:r>
      <w:r w:rsidR="000B207D">
        <w:rPr>
          <w:rFonts w:ascii="Raleway" w:eastAsia="Hiragino Sans W3" w:hAnsi="Raleway"/>
          <w:sz w:val="22"/>
          <w:szCs w:val="22"/>
          <w:lang w:val="en-US"/>
        </w:rPr>
        <w:t>,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 </w:t>
      </w:r>
      <w:r w:rsidR="00B943F6">
        <w:rPr>
          <w:rFonts w:ascii="Raleway" w:eastAsia="Hiragino Sans W3" w:hAnsi="Raleway"/>
          <w:sz w:val="22"/>
          <w:szCs w:val="22"/>
          <w:lang w:val="en-US"/>
        </w:rPr>
        <w:t xml:space="preserve">we offer tutorials and blogging posts about topics like web design, web programming or app development. </w:t>
      </w:r>
    </w:p>
    <w:p w14:paraId="24F05968" w14:textId="77777777" w:rsidR="00C87C1D" w:rsidRDefault="00C87C1D">
      <w:pPr>
        <w:rPr>
          <w:rFonts w:ascii="Raleway" w:eastAsia="Hiragino Sans W3" w:hAnsi="Raleway"/>
          <w:sz w:val="22"/>
          <w:szCs w:val="22"/>
          <w:lang w:val="en-US"/>
        </w:rPr>
      </w:pPr>
    </w:p>
    <w:p w14:paraId="33A2AB25" w14:textId="77777777" w:rsidR="00C87C1D" w:rsidRDefault="00C87C1D">
      <w:pPr>
        <w:rPr>
          <w:rFonts w:ascii="Raleway" w:eastAsia="Hiragino Sans W3" w:hAnsi="Raleway"/>
          <w:sz w:val="22"/>
          <w:szCs w:val="22"/>
          <w:lang w:val="en-US"/>
        </w:rPr>
      </w:pPr>
    </w:p>
    <w:p w14:paraId="028C8569" w14:textId="54152A9F" w:rsidR="00C87C1D" w:rsidRPr="00C87C1D" w:rsidRDefault="00C87C1D">
      <w:pPr>
        <w:rPr>
          <w:rFonts w:ascii="Raleway" w:eastAsia="Hiragino Sans W3" w:hAnsi="Raleway"/>
          <w:b/>
          <w:lang w:val="en-US"/>
        </w:rPr>
      </w:pPr>
      <w:r>
        <w:rPr>
          <w:rFonts w:ascii="Raleway" w:eastAsia="Hiragino Sans W3" w:hAnsi="Raleway"/>
          <w:b/>
          <w:lang w:val="en-US"/>
        </w:rPr>
        <w:t>INSIGHTS IN OUR PORTFOLIO</w:t>
      </w:r>
    </w:p>
    <w:p w14:paraId="7544AF0B" w14:textId="627A277D" w:rsidR="00C87C1D" w:rsidRDefault="00C87C1D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t xml:space="preserve">ARTISTS WEBSITES </w:t>
      </w:r>
    </w:p>
    <w:p w14:paraId="66FC2185" w14:textId="5218BEE9" w:rsidR="00C87C1D" w:rsidRDefault="00C87C1D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t>Just before the official foundation of the Chicoona Software GmbH</w:t>
      </w:r>
      <w:r w:rsidR="000B207D">
        <w:rPr>
          <w:rFonts w:ascii="Raleway" w:eastAsia="Hiragino Sans W3" w:hAnsi="Raleway"/>
          <w:sz w:val="22"/>
          <w:szCs w:val="22"/>
          <w:lang w:val="en-US"/>
        </w:rPr>
        <w:t>,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 we have realized two artist websites</w:t>
      </w:r>
      <w:r w:rsidR="00AF3FBA">
        <w:rPr>
          <w:rFonts w:ascii="Raleway" w:eastAsia="Hiragino Sans W3" w:hAnsi="Raleway"/>
          <w:sz w:val="22"/>
          <w:szCs w:val="22"/>
          <w:lang w:val="en-US"/>
        </w:rPr>
        <w:t>. For these two examples</w:t>
      </w:r>
      <w:r w:rsidR="000B207D">
        <w:rPr>
          <w:rFonts w:ascii="Raleway" w:eastAsia="Hiragino Sans W3" w:hAnsi="Raleway"/>
          <w:sz w:val="22"/>
          <w:szCs w:val="22"/>
          <w:lang w:val="en-US"/>
        </w:rPr>
        <w:t>,</w:t>
      </w:r>
      <w:r w:rsidR="00AF3FBA">
        <w:rPr>
          <w:rFonts w:ascii="Raleway" w:eastAsia="Hiragino Sans W3" w:hAnsi="Raleway"/>
          <w:sz w:val="22"/>
          <w:szCs w:val="22"/>
          <w:lang w:val="en-US"/>
        </w:rPr>
        <w:t xml:space="preserve"> we have followed a more artistical approach. </w:t>
      </w:r>
    </w:p>
    <w:p w14:paraId="753D4756" w14:textId="77777777" w:rsidR="00C87C1D" w:rsidRDefault="00C87C1D">
      <w:pPr>
        <w:rPr>
          <w:rFonts w:ascii="Raleway" w:eastAsia="Hiragino Sans W3" w:hAnsi="Raleway"/>
          <w:sz w:val="22"/>
          <w:szCs w:val="22"/>
          <w:lang w:val="en-US"/>
        </w:rPr>
      </w:pPr>
    </w:p>
    <w:p w14:paraId="5A30D779" w14:textId="77777777" w:rsidR="00AF3FBA" w:rsidRDefault="00AF3FBA">
      <w:pPr>
        <w:rPr>
          <w:rFonts w:ascii="Raleway" w:eastAsia="Hiragino Sans W3" w:hAnsi="Raleway"/>
          <w:sz w:val="22"/>
          <w:szCs w:val="22"/>
          <w:lang w:val="en-US"/>
        </w:rPr>
      </w:pPr>
      <w:bookmarkStart w:id="2" w:name="_GoBack"/>
      <w:bookmarkEnd w:id="2"/>
    </w:p>
    <w:p w14:paraId="1EC72C4E" w14:textId="1B1EC5AB" w:rsidR="00AF3FBA" w:rsidRDefault="00AF3FBA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t>DIGITAL 50+</w:t>
      </w:r>
    </w:p>
    <w:p w14:paraId="46A01145" w14:textId="1A60D952" w:rsidR="00AF3FBA" w:rsidRDefault="00AF3FBA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t xml:space="preserve">The information platform is online </w:t>
      </w:r>
      <w:proofErr w:type="gramStart"/>
      <w:r>
        <w:rPr>
          <w:rFonts w:ascii="Raleway" w:eastAsia="Hiragino Sans W3" w:hAnsi="Raleway"/>
          <w:sz w:val="22"/>
          <w:szCs w:val="22"/>
          <w:lang w:val="en-US"/>
        </w:rPr>
        <w:t>since ????</w:t>
      </w:r>
      <w:proofErr w:type="gramEnd"/>
      <w:r>
        <w:rPr>
          <w:rFonts w:ascii="Raleway" w:eastAsia="Hiragino Sans W3" w:hAnsi="Raleway"/>
          <w:sz w:val="22"/>
          <w:szCs w:val="22"/>
          <w:lang w:val="en-US"/>
        </w:rPr>
        <w:t xml:space="preserve"> (Datum </w:t>
      </w:r>
      <w:proofErr w:type="spellStart"/>
      <w:r>
        <w:rPr>
          <w:rFonts w:ascii="Raleway" w:eastAsia="Hiragino Sans W3" w:hAnsi="Raleway"/>
          <w:sz w:val="22"/>
          <w:szCs w:val="22"/>
          <w:lang w:val="en-US"/>
        </w:rPr>
        <w:t>wird</w:t>
      </w:r>
      <w:proofErr w:type="spellEnd"/>
      <w:r>
        <w:rPr>
          <w:rFonts w:ascii="Raleway" w:eastAsia="Hiragino Sans W3" w:hAnsi="Raleway"/>
          <w:sz w:val="22"/>
          <w:szCs w:val="22"/>
          <w:lang w:val="en-US"/>
        </w:rPr>
        <w:t xml:space="preserve"> </w:t>
      </w:r>
      <w:proofErr w:type="spellStart"/>
      <w:r>
        <w:rPr>
          <w:rFonts w:ascii="Raleway" w:eastAsia="Hiragino Sans W3" w:hAnsi="Raleway"/>
          <w:sz w:val="22"/>
          <w:szCs w:val="22"/>
          <w:lang w:val="en-US"/>
        </w:rPr>
        <w:t>nachgetragen</w:t>
      </w:r>
      <w:proofErr w:type="spellEnd"/>
      <w:r>
        <w:rPr>
          <w:rFonts w:ascii="Raleway" w:eastAsia="Hiragino Sans W3" w:hAnsi="Raleway"/>
          <w:sz w:val="22"/>
          <w:szCs w:val="22"/>
          <w:lang w:val="en-US"/>
        </w:rPr>
        <w:t>) and contains tutorials and articles about the IT world. They are easy to understand and therefor especially eligible for the generation from 50 years on</w:t>
      </w:r>
      <w:r w:rsidR="00C228B6">
        <w:rPr>
          <w:rFonts w:ascii="Raleway" w:eastAsia="Hiragino Sans W3" w:hAnsi="Raleway"/>
          <w:sz w:val="22"/>
          <w:szCs w:val="22"/>
          <w:lang w:val="en-US"/>
        </w:rPr>
        <w:t>wards.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 </w:t>
      </w:r>
    </w:p>
    <w:p w14:paraId="35354517" w14:textId="77777777" w:rsidR="00AF3FBA" w:rsidRDefault="00AF3FBA">
      <w:pPr>
        <w:rPr>
          <w:rFonts w:ascii="Raleway" w:eastAsia="Hiragino Sans W3" w:hAnsi="Raleway"/>
          <w:sz w:val="22"/>
          <w:szCs w:val="22"/>
          <w:lang w:val="en-US"/>
        </w:rPr>
      </w:pPr>
    </w:p>
    <w:p w14:paraId="2BC1DD86" w14:textId="77777777" w:rsidR="00AF3FBA" w:rsidRDefault="00AF3FBA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t>BLOGPOST “Women in IT &amp; Tech”</w:t>
      </w:r>
    </w:p>
    <w:p w14:paraId="59FB5CAA" w14:textId="107DEF1E" w:rsidR="00AF3FBA" w:rsidRPr="00D239B2" w:rsidRDefault="00AF3FBA">
      <w:pPr>
        <w:rPr>
          <w:rFonts w:ascii="Raleway" w:eastAsia="Hiragino Sans W3" w:hAnsi="Raleway"/>
          <w:sz w:val="22"/>
          <w:szCs w:val="22"/>
          <w:lang w:val="en-US"/>
        </w:rPr>
      </w:pPr>
      <w:r>
        <w:rPr>
          <w:rFonts w:ascii="Raleway" w:eastAsia="Hiragino Sans W3" w:hAnsi="Raleway"/>
          <w:sz w:val="22"/>
          <w:szCs w:val="22"/>
          <w:lang w:val="en-US"/>
        </w:rPr>
        <w:lastRenderedPageBreak/>
        <w:t>Together with online magazine “</w:t>
      </w:r>
      <w:proofErr w:type="spellStart"/>
      <w:r>
        <w:rPr>
          <w:rFonts w:ascii="Raleway" w:eastAsia="Hiragino Sans W3" w:hAnsi="Raleway"/>
          <w:sz w:val="22"/>
          <w:szCs w:val="22"/>
          <w:lang w:val="en-US"/>
        </w:rPr>
        <w:t>Frempreneur</w:t>
      </w:r>
      <w:proofErr w:type="spellEnd"/>
      <w:r>
        <w:rPr>
          <w:rFonts w:ascii="Raleway" w:eastAsia="Hiragino Sans W3" w:hAnsi="Raleway"/>
          <w:sz w:val="22"/>
          <w:szCs w:val="22"/>
          <w:lang w:val="en-US"/>
        </w:rPr>
        <w:t>”</w:t>
      </w:r>
      <w:ins w:id="3" w:author="Robert Dunn" w:date="2016-06-09T08:28:00Z">
        <w:r w:rsidR="00C228B6">
          <w:rPr>
            <w:rFonts w:ascii="Raleway" w:eastAsia="Hiragino Sans W3" w:hAnsi="Raleway"/>
            <w:sz w:val="22"/>
            <w:szCs w:val="22"/>
            <w:lang w:val="en-US"/>
          </w:rPr>
          <w:t>,</w:t>
        </w:r>
      </w:ins>
      <w:r>
        <w:rPr>
          <w:rFonts w:ascii="Raleway" w:eastAsia="Hiragino Sans W3" w:hAnsi="Raleway"/>
          <w:sz w:val="22"/>
          <w:szCs w:val="22"/>
          <w:lang w:val="en-US"/>
        </w:rPr>
        <w:t xml:space="preserve"> our CEO Anna Stoermer has </w:t>
      </w:r>
      <w:r w:rsidR="00C228B6">
        <w:rPr>
          <w:rFonts w:ascii="Raleway" w:eastAsia="Hiragino Sans W3" w:hAnsi="Raleway"/>
          <w:sz w:val="22"/>
          <w:szCs w:val="22"/>
          <w:lang w:val="en-US"/>
        </w:rPr>
        <w:t>posted</w:t>
      </w:r>
      <w:r>
        <w:rPr>
          <w:rFonts w:ascii="Raleway" w:eastAsia="Hiragino Sans W3" w:hAnsi="Raleway"/>
          <w:sz w:val="22"/>
          <w:szCs w:val="22"/>
          <w:lang w:val="en-US"/>
        </w:rPr>
        <w:t xml:space="preserve"> a blog article about women in IT. She wants to motivate more women to work in the IT business. </w:t>
      </w:r>
    </w:p>
    <w:sectPr w:rsidR="00AF3FBA" w:rsidRPr="00D239B2" w:rsidSect="00BE05F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Myriad Pro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Hiragino Sans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 Dunn">
    <w15:presenceInfo w15:providerId="Windows Live" w15:userId="f717de26898332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43"/>
    <w:rsid w:val="0009533D"/>
    <w:rsid w:val="000B207D"/>
    <w:rsid w:val="0011324B"/>
    <w:rsid w:val="00372D43"/>
    <w:rsid w:val="0048318F"/>
    <w:rsid w:val="006E67BB"/>
    <w:rsid w:val="00702B67"/>
    <w:rsid w:val="009F7CC6"/>
    <w:rsid w:val="00A5544D"/>
    <w:rsid w:val="00AF3FBA"/>
    <w:rsid w:val="00B77909"/>
    <w:rsid w:val="00B943F6"/>
    <w:rsid w:val="00BE05F9"/>
    <w:rsid w:val="00C228B6"/>
    <w:rsid w:val="00C268EB"/>
    <w:rsid w:val="00C87C1D"/>
    <w:rsid w:val="00D239B2"/>
    <w:rsid w:val="00D43717"/>
    <w:rsid w:val="00DA45E9"/>
    <w:rsid w:val="00DD589A"/>
    <w:rsid w:val="00F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EB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67B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45E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45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Störmer</dc:creator>
  <cp:keywords/>
  <dc:description/>
  <cp:lastModifiedBy>Anna Störmer</cp:lastModifiedBy>
  <cp:revision>7</cp:revision>
  <dcterms:created xsi:type="dcterms:W3CDTF">2016-06-09T13:23:00Z</dcterms:created>
  <dcterms:modified xsi:type="dcterms:W3CDTF">2016-06-09T13:49:00Z</dcterms:modified>
</cp:coreProperties>
</file>